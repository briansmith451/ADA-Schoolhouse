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F2429" w14:textId="5C05AF1F" w:rsidR="00811068" w:rsidRDefault="0081106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1</w:t>
      </w:r>
    </w:p>
    <w:p w14:paraId="5A146ABB" w14:textId="1319A829" w:rsidR="005968CE" w:rsidRDefault="005968C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2</w:t>
      </w:r>
      <w:r w:rsidR="00730E50">
        <w:rPr>
          <w:b/>
          <w:bCs/>
          <w:sz w:val="22"/>
          <w:szCs w:val="22"/>
        </w:rPr>
        <w:t xml:space="preserve"> </w:t>
      </w:r>
    </w:p>
    <w:p w14:paraId="24E0250B" w14:textId="59816AFF" w:rsidR="006F44EC" w:rsidRDefault="006F44EC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3</w:t>
      </w:r>
    </w:p>
    <w:p w14:paraId="6E06E174" w14:textId="5AB8FB77" w:rsidR="005368C9" w:rsidRDefault="005368C9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4</w:t>
      </w:r>
    </w:p>
    <w:p w14:paraId="7A510BCB" w14:textId="2021807D" w:rsidR="00D24A58" w:rsidRDefault="00D24A58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5</w:t>
      </w:r>
    </w:p>
    <w:p w14:paraId="6D520187" w14:textId="4A3C2F12" w:rsidR="0026110A" w:rsidRDefault="0026110A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6</w:t>
      </w:r>
    </w:p>
    <w:p w14:paraId="48CDB5D9" w14:textId="794D7BDE" w:rsidR="003C2ECB" w:rsidRDefault="003C2ECB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7</w:t>
      </w:r>
    </w:p>
    <w:p w14:paraId="211F31C3" w14:textId="3EA40648" w:rsidR="00974873" w:rsidRDefault="00974873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Update 8</w:t>
      </w:r>
    </w:p>
    <w:p w14:paraId="6E20888E" w14:textId="58B483BF" w:rsidR="002F4345" w:rsidRDefault="00E80ABE" w:rsidP="008E2B9A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New Updates</w:t>
      </w:r>
    </w:p>
    <w:p w14:paraId="2D4E614E" w14:textId="12FFB449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Apps That Are Needed (Gap-Filling Ideas)</w:t>
      </w:r>
    </w:p>
    <w:p w14:paraId="32F7B19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1. Platoon Leader Dashboard App</w:t>
      </w:r>
    </w:p>
    <w:p w14:paraId="63650043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Consolidate administrative, training, and operational data for easy access.</w:t>
      </w:r>
    </w:p>
    <w:p w14:paraId="34C807B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8DC0D14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Training schedules, readiness tracking, and equipment statuses.</w:t>
      </w:r>
    </w:p>
    <w:p w14:paraId="2CEEBB2B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Personnel profiles (e.g., PT scores, certifications, family details).</w:t>
      </w:r>
    </w:p>
    <w:p w14:paraId="5D8F20AF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due evaluations, upcoming training, or expiring qualifications.</w:t>
      </w:r>
    </w:p>
    <w:p w14:paraId="56E5BF0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Secure integration with DTMS, IPPS-A, and GCSS-Army.</w:t>
      </w:r>
    </w:p>
    <w:p w14:paraId="46DE4722" w14:textId="77777777" w:rsidR="008E2B9A" w:rsidRPr="008E2B9A" w:rsidRDefault="008E2B9A" w:rsidP="008E2B9A">
      <w:pPr>
        <w:numPr>
          <w:ilvl w:val="0"/>
          <w:numId w:val="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85BCA27" w14:textId="77777777" w:rsidR="008E2B9A" w:rsidRPr="008E2B9A" w:rsidRDefault="008E2B9A" w:rsidP="008E2B9A">
      <w:pPr>
        <w:numPr>
          <w:ilvl w:val="1"/>
          <w:numId w:val="1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analytics to identify potential readiness gaps or personnel issues (e.g., soldier attrition risks based on PT trends or leave patterns).</w:t>
      </w:r>
    </w:p>
    <w:p w14:paraId="54671C19" w14:textId="77777777" w:rsidR="008E2B9A" w:rsidRPr="008E2B9A" w:rsidRDefault="0097487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20256C05">
          <v:rect id="_x0000_i1025" style="width:0;height:1.5pt" o:hralign="center" o:hrstd="t" o:hr="t" fillcolor="#a0a0a0" stroked="f"/>
        </w:pict>
      </w:r>
    </w:p>
    <w:p w14:paraId="12ADD46F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2. AI-Powered Task Management and Prioritization Tool</w:t>
      </w:r>
    </w:p>
    <w:p w14:paraId="31BB68A3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new leaders manage tasks and prioritize based on mission needs.</w:t>
      </w:r>
    </w:p>
    <w:p w14:paraId="7DAA0589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7EA34E2E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Task tracking categorized by soldier, equipment, or mission.</w:t>
      </w:r>
    </w:p>
    <w:p w14:paraId="59FB2CD3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daily/weekly task priorities.</w:t>
      </w:r>
    </w:p>
    <w:p w14:paraId="13F38D12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Delegation tracker to monitor task completion by squad leaders.</w:t>
      </w:r>
    </w:p>
    <w:p w14:paraId="0177AD08" w14:textId="77777777" w:rsidR="008E2B9A" w:rsidRPr="008E2B9A" w:rsidRDefault="008E2B9A" w:rsidP="008E2B9A">
      <w:pPr>
        <w:numPr>
          <w:ilvl w:val="0"/>
          <w:numId w:val="2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6735B5F0" w14:textId="77777777" w:rsidR="008E2B9A" w:rsidRPr="008E2B9A" w:rsidRDefault="008E2B9A" w:rsidP="008E2B9A">
      <w:pPr>
        <w:numPr>
          <w:ilvl w:val="1"/>
          <w:numId w:val="2"/>
        </w:numPr>
        <w:rPr>
          <w:sz w:val="22"/>
          <w:szCs w:val="22"/>
        </w:rPr>
      </w:pPr>
      <w:r w:rsidRPr="008E2B9A">
        <w:rPr>
          <w:sz w:val="22"/>
          <w:szCs w:val="22"/>
        </w:rPr>
        <w:t>Automatic prioritization based on deadlines, soldier availability, or operational urgency.</w:t>
      </w:r>
    </w:p>
    <w:p w14:paraId="1291B493" w14:textId="77777777" w:rsidR="008E2B9A" w:rsidRPr="008E2B9A" w:rsidRDefault="00974873" w:rsidP="008E2B9A">
      <w:pPr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56ADC565">
          <v:rect id="_x0000_i1026" style="width:0;height:1.5pt" o:hralign="center" o:hrstd="t" o:hr="t" fillcolor="#a0a0a0" stroked="f"/>
        </w:pict>
      </w:r>
    </w:p>
    <w:p w14:paraId="7AC9180E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3. Maintenance and Supply Tracker</w:t>
      </w:r>
    </w:p>
    <w:p w14:paraId="0FACDB2F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tracking vehicle, weapon, and supply readiness at the platoon level.</w:t>
      </w:r>
    </w:p>
    <w:p w14:paraId="7561448E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2F8FFB6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Digital checklist for scheduled maintenance (linked to GCSS-Army).</w:t>
      </w:r>
    </w:p>
    <w:p w14:paraId="41ACE6DA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missing or overdue inspections.</w:t>
      </w:r>
    </w:p>
    <w:p w14:paraId="21210EC4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supply forecasts based on past consumption trends.</w:t>
      </w:r>
    </w:p>
    <w:p w14:paraId="0C403951" w14:textId="77777777" w:rsidR="008E2B9A" w:rsidRPr="008E2B9A" w:rsidRDefault="008E2B9A" w:rsidP="008E2B9A">
      <w:pPr>
        <w:numPr>
          <w:ilvl w:val="0"/>
          <w:numId w:val="3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16E3902D" w14:textId="77777777" w:rsidR="008E2B9A" w:rsidRPr="008E2B9A" w:rsidRDefault="008E2B9A" w:rsidP="008E2B9A">
      <w:pPr>
        <w:numPr>
          <w:ilvl w:val="1"/>
          <w:numId w:val="3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maintenance for vehicles and equipment using historical data.</w:t>
      </w:r>
    </w:p>
    <w:p w14:paraId="331EC738" w14:textId="77777777" w:rsidR="008E2B9A" w:rsidRPr="008E2B9A" w:rsidRDefault="0097487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637A9BC4">
          <v:rect id="_x0000_i1027" style="width:0;height:1.5pt" o:hralign="center" o:hrstd="t" o:hr="t" fillcolor="#a0a0a0" stroked="f"/>
        </w:pict>
      </w:r>
    </w:p>
    <w:p w14:paraId="3ECD8403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4. Counseling and Leadership Assistant</w:t>
      </w:r>
    </w:p>
    <w:p w14:paraId="6D4E4AAB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Streamline soldier counseling and evaluations.</w:t>
      </w:r>
    </w:p>
    <w:p w14:paraId="6F936B51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589038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Pre-built counseling templates (monthly, developmental, etc.).</w:t>
      </w:r>
    </w:p>
    <w:p w14:paraId="74592AAE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Soldier profiles with performance trends and notes.</w:t>
      </w:r>
    </w:p>
    <w:p w14:paraId="1BC750D8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AI-suggested counseling points based on soldier data (e.g., PT score trends or training performance).</w:t>
      </w:r>
    </w:p>
    <w:p w14:paraId="48753D38" w14:textId="77777777" w:rsidR="008E2B9A" w:rsidRPr="008E2B9A" w:rsidRDefault="008E2B9A" w:rsidP="008E2B9A">
      <w:pPr>
        <w:numPr>
          <w:ilvl w:val="0"/>
          <w:numId w:val="4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BA6383" w14:textId="77777777" w:rsidR="008E2B9A" w:rsidRPr="008E2B9A" w:rsidRDefault="008E2B9A" w:rsidP="008E2B9A">
      <w:pPr>
        <w:numPr>
          <w:ilvl w:val="1"/>
          <w:numId w:val="4"/>
        </w:numPr>
        <w:rPr>
          <w:sz w:val="22"/>
          <w:szCs w:val="22"/>
        </w:rPr>
      </w:pPr>
      <w:r w:rsidRPr="008E2B9A">
        <w:rPr>
          <w:sz w:val="22"/>
          <w:szCs w:val="22"/>
        </w:rPr>
        <w:t>Recommendation engine for leadership actions (e.g., flagging soldiers for recognition or identifying those needing extra mentorship).</w:t>
      </w:r>
    </w:p>
    <w:p w14:paraId="0D886E16" w14:textId="77777777" w:rsidR="008E2B9A" w:rsidRPr="008E2B9A" w:rsidRDefault="0097487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1B69381">
          <v:rect id="_x0000_i1028" style="width:0;height:1.5pt" o:hralign="center" o:hrstd="t" o:hr="t" fillcolor="#a0a0a0" stroked="f"/>
        </w:pict>
      </w:r>
    </w:p>
    <w:p w14:paraId="45F3FF2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5. Logistics and Movement Planner</w:t>
      </w:r>
    </w:p>
    <w:p w14:paraId="3C8F9D95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Simplify logistics and movement planning for field exercises and deployments.</w:t>
      </w:r>
    </w:p>
    <w:p w14:paraId="6C9D3BFC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713311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Load plans and convoy tracker.</w:t>
      </w:r>
    </w:p>
    <w:p w14:paraId="664F845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Drag-and-drop interface for organizing vehicles and equipment.</w:t>
      </w:r>
    </w:p>
    <w:p w14:paraId="1394EBE7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t>Integration with GPS for convoy route optimization.</w:t>
      </w:r>
    </w:p>
    <w:p w14:paraId="532ABEC7" w14:textId="77777777" w:rsidR="008E2B9A" w:rsidRPr="008E2B9A" w:rsidRDefault="008E2B9A" w:rsidP="008E2B9A">
      <w:pPr>
        <w:numPr>
          <w:ilvl w:val="0"/>
          <w:numId w:val="5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29E5CB89" w14:textId="77777777" w:rsidR="008E2B9A" w:rsidRPr="008E2B9A" w:rsidRDefault="008E2B9A" w:rsidP="008E2B9A">
      <w:pPr>
        <w:numPr>
          <w:ilvl w:val="1"/>
          <w:numId w:val="5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AI-driven load plans based on historical unit data and mission profiles.</w:t>
      </w:r>
    </w:p>
    <w:p w14:paraId="6FBE082E" w14:textId="77777777" w:rsidR="008E2B9A" w:rsidRPr="008E2B9A" w:rsidRDefault="0097487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0445ABE3">
          <v:rect id="_x0000_i1029" style="width:0;height:1.5pt" o:hralign="center" o:hrstd="t" o:hr="t" fillcolor="#a0a0a0" stroked="f"/>
        </w:pict>
      </w:r>
    </w:p>
    <w:p w14:paraId="684CBC80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6. Time Management and Scheduling App</w:t>
      </w:r>
    </w:p>
    <w:p w14:paraId="62E87B00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Help platoon leaders manage their time effectively.</w:t>
      </w:r>
    </w:p>
    <w:p w14:paraId="0BC39C8C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6A596FC3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Calendar for meetings, training events, and personal reminders.</w:t>
      </w:r>
    </w:p>
    <w:p w14:paraId="042181EE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Alerts for critical tasks (e.g., reporting deadlines).</w:t>
      </w:r>
    </w:p>
    <w:p w14:paraId="1482452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Integrated "Leadership Time Tracker" to ensure adequate time is spent with soldiers.</w:t>
      </w:r>
    </w:p>
    <w:p w14:paraId="64A2C945" w14:textId="77777777" w:rsidR="008E2B9A" w:rsidRPr="008E2B9A" w:rsidRDefault="008E2B9A" w:rsidP="008E2B9A">
      <w:pPr>
        <w:numPr>
          <w:ilvl w:val="0"/>
          <w:numId w:val="6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54104471" w14:textId="77777777" w:rsidR="008E2B9A" w:rsidRPr="008E2B9A" w:rsidRDefault="008E2B9A" w:rsidP="008E2B9A">
      <w:pPr>
        <w:numPr>
          <w:ilvl w:val="1"/>
          <w:numId w:val="6"/>
        </w:numPr>
        <w:rPr>
          <w:sz w:val="22"/>
          <w:szCs w:val="22"/>
        </w:rPr>
      </w:pPr>
      <w:r w:rsidRPr="008E2B9A">
        <w:rPr>
          <w:sz w:val="22"/>
          <w:szCs w:val="22"/>
        </w:rPr>
        <w:t>Suggests time blocks for tasks based on priority and available time.</w:t>
      </w:r>
    </w:p>
    <w:p w14:paraId="0F1E7DDE" w14:textId="77777777" w:rsidR="008E2B9A" w:rsidRPr="008E2B9A" w:rsidRDefault="0097487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FDFC5DA">
          <v:rect id="_x0000_i1030" style="width:0;height:1.5pt" o:hralign="center" o:hrstd="t" o:hr="t" fillcolor="#a0a0a0" stroked="f"/>
        </w:pict>
      </w:r>
    </w:p>
    <w:p w14:paraId="1FCF66D2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7. Mentorship and Career Tracker</w:t>
      </w:r>
    </w:p>
    <w:p w14:paraId="72A85077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Assist platoon leaders in tracking their own professional development.</w:t>
      </w:r>
    </w:p>
    <w:p w14:paraId="3E23DEB1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122F0B7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Career progression planner (e.g., key assignments and schools for promotion).</w:t>
      </w:r>
    </w:p>
    <w:p w14:paraId="347949BD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Leadership performance tracker based on evaluations.</w:t>
      </w:r>
    </w:p>
    <w:p w14:paraId="2C0EA66A" w14:textId="77777777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Repository for lessons learned and AARs.</w:t>
      </w:r>
    </w:p>
    <w:p w14:paraId="4912EBD0" w14:textId="77777777" w:rsidR="008E2B9A" w:rsidRPr="008E2B9A" w:rsidRDefault="008E2B9A" w:rsidP="008E2B9A">
      <w:pPr>
        <w:numPr>
          <w:ilvl w:val="0"/>
          <w:numId w:val="7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75ED6EB4" w14:textId="3BFE7573" w:rsidR="008E2B9A" w:rsidRPr="008E2B9A" w:rsidRDefault="008E2B9A" w:rsidP="008E2B9A">
      <w:pPr>
        <w:numPr>
          <w:ilvl w:val="1"/>
          <w:numId w:val="7"/>
        </w:numPr>
        <w:rPr>
          <w:sz w:val="22"/>
          <w:szCs w:val="22"/>
        </w:rPr>
      </w:pPr>
      <w:r w:rsidRPr="008E2B9A">
        <w:rPr>
          <w:sz w:val="22"/>
          <w:szCs w:val="22"/>
        </w:rPr>
        <w:t>Personalized recommendations for career-enhancing opportunities (schools, assignments, etc.).</w:t>
      </w:r>
      <w:r w:rsidR="00ED6AC8">
        <w:rPr>
          <w:sz w:val="22"/>
          <w:szCs w:val="22"/>
        </w:rPr>
        <w:t xml:space="preserve"> </w:t>
      </w:r>
    </w:p>
    <w:p w14:paraId="30BCD359" w14:textId="77777777" w:rsidR="008E2B9A" w:rsidRPr="008E2B9A" w:rsidRDefault="0097487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46B64AB5">
          <v:rect id="_x0000_i1031" style="width:0;height:1.5pt" o:hralign="center" o:hrstd="t" o:hr="t" fillcolor="#a0a0a0" stroked="f"/>
        </w:pict>
      </w:r>
    </w:p>
    <w:p w14:paraId="5704BCCC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8. Deployment/Field Operations Helper</w:t>
      </w:r>
    </w:p>
    <w:p w14:paraId="6BCBB22D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Provide real-time support for deployment and field operations.</w:t>
      </w:r>
    </w:p>
    <w:p w14:paraId="007F60E9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31B58829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Quick reference guide for Army standards, SOPs, and tactics.</w:t>
      </w:r>
    </w:p>
    <w:p w14:paraId="1C356B9C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Built-in checklist for pre-deployment and field exercise prep.</w:t>
      </w:r>
    </w:p>
    <w:p w14:paraId="486DEF10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t>Voice-activated assistant for looking up tasks or procedures.</w:t>
      </w:r>
    </w:p>
    <w:p w14:paraId="3C792186" w14:textId="77777777" w:rsidR="008E2B9A" w:rsidRPr="008E2B9A" w:rsidRDefault="008E2B9A" w:rsidP="008E2B9A">
      <w:pPr>
        <w:numPr>
          <w:ilvl w:val="0"/>
          <w:numId w:val="8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E07F8A2" w14:textId="77777777" w:rsidR="008E2B9A" w:rsidRPr="008E2B9A" w:rsidRDefault="008E2B9A" w:rsidP="008E2B9A">
      <w:pPr>
        <w:numPr>
          <w:ilvl w:val="1"/>
          <w:numId w:val="8"/>
        </w:num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>Conversational AI assistant for quick answers to doctrinal or procedural questions.</w:t>
      </w:r>
    </w:p>
    <w:p w14:paraId="62DA285B" w14:textId="77777777" w:rsidR="008E2B9A" w:rsidRPr="008E2B9A" w:rsidRDefault="0097487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5A5CEE2D">
          <v:rect id="_x0000_i1032" style="width:0;height:1.5pt" o:hralign="center" o:hrstd="t" o:hr="t" fillcolor="#a0a0a0" stroked="f"/>
        </w:pict>
      </w:r>
    </w:p>
    <w:p w14:paraId="664B0C2A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9. Team Climate and Morale Monitor</w:t>
      </w:r>
    </w:p>
    <w:p w14:paraId="681E90AE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Improve awareness of platoon morale and cohesion.</w:t>
      </w:r>
    </w:p>
    <w:p w14:paraId="77A152DA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2F467C4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Anonymous morale surveys soldiers can complete on mobile devices.</w:t>
      </w:r>
    </w:p>
    <w:p w14:paraId="753D7356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Analytics dashboard for tracking morale trends over time.</w:t>
      </w:r>
    </w:p>
    <w:p w14:paraId="517E9FBB" w14:textId="77777777" w:rsidR="008E2B9A" w:rsidRPr="008E2B9A" w:rsidRDefault="008E2B9A" w:rsidP="008E2B9A">
      <w:pPr>
        <w:numPr>
          <w:ilvl w:val="0"/>
          <w:numId w:val="9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AI Integration</w:t>
      </w:r>
      <w:r w:rsidRPr="008E2B9A">
        <w:rPr>
          <w:sz w:val="22"/>
          <w:szCs w:val="22"/>
        </w:rPr>
        <w:t>:</w:t>
      </w:r>
    </w:p>
    <w:p w14:paraId="01C2B2A9" w14:textId="77777777" w:rsidR="008E2B9A" w:rsidRPr="008E2B9A" w:rsidRDefault="008E2B9A" w:rsidP="008E2B9A">
      <w:pPr>
        <w:numPr>
          <w:ilvl w:val="1"/>
          <w:numId w:val="9"/>
        </w:numPr>
        <w:rPr>
          <w:sz w:val="22"/>
          <w:szCs w:val="22"/>
        </w:rPr>
      </w:pPr>
      <w:r w:rsidRPr="008E2B9A">
        <w:rPr>
          <w:sz w:val="22"/>
          <w:szCs w:val="22"/>
        </w:rPr>
        <w:t>Predictive morale trends based on survey responses and external factors (e.g., workload, upcoming deployments).</w:t>
      </w:r>
    </w:p>
    <w:p w14:paraId="254CBC30" w14:textId="77777777" w:rsidR="008E2B9A" w:rsidRPr="008E2B9A" w:rsidRDefault="0097487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3A2A07D2">
          <v:rect id="_x0000_i1033" style="width:0;height:1.5pt" o:hralign="center" o:hrstd="t" o:hr="t" fillcolor="#a0a0a0" stroked="f"/>
        </w:pict>
      </w:r>
    </w:p>
    <w:p w14:paraId="0BDC3929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10. Cross-Training Tracker</w:t>
      </w:r>
    </w:p>
    <w:p w14:paraId="1A899B76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Purpose</w:t>
      </w:r>
      <w:r w:rsidRPr="008E2B9A">
        <w:rPr>
          <w:sz w:val="22"/>
          <w:szCs w:val="22"/>
        </w:rPr>
        <w:t>: Ensure soldiers are trained in multiple tasks for mission flexibility.</w:t>
      </w:r>
    </w:p>
    <w:p w14:paraId="2C1DAEDF" w14:textId="77777777" w:rsidR="008E2B9A" w:rsidRPr="008E2B9A" w:rsidRDefault="008E2B9A" w:rsidP="008E2B9A">
      <w:pPr>
        <w:numPr>
          <w:ilvl w:val="0"/>
          <w:numId w:val="10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Features</w:t>
      </w:r>
      <w:r w:rsidRPr="008E2B9A">
        <w:rPr>
          <w:sz w:val="22"/>
          <w:szCs w:val="22"/>
        </w:rPr>
        <w:t>:</w:t>
      </w:r>
    </w:p>
    <w:p w14:paraId="09CA72E9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Tracker for secondary MOS skills and certifications.</w:t>
      </w:r>
    </w:p>
    <w:p w14:paraId="36A71C94" w14:textId="77777777" w:rsidR="008E2B9A" w:rsidRPr="008E2B9A" w:rsidRDefault="008E2B9A" w:rsidP="008E2B9A">
      <w:pPr>
        <w:numPr>
          <w:ilvl w:val="1"/>
          <w:numId w:val="10"/>
        </w:numPr>
        <w:rPr>
          <w:sz w:val="22"/>
          <w:szCs w:val="22"/>
        </w:rPr>
      </w:pPr>
      <w:r w:rsidRPr="008E2B9A">
        <w:rPr>
          <w:sz w:val="22"/>
          <w:szCs w:val="22"/>
        </w:rPr>
        <w:t>AI-generated suggestions for cross-training priorities based on unit needs.</w:t>
      </w:r>
    </w:p>
    <w:p w14:paraId="44001BA1" w14:textId="77777777" w:rsidR="008E2B9A" w:rsidRPr="008E2B9A" w:rsidRDefault="0097487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97AC419">
          <v:rect id="_x0000_i1034" style="width:0;height:1.5pt" o:hralign="center" o:hrstd="t" o:hr="t" fillcolor="#a0a0a0" stroked="f"/>
        </w:pict>
      </w:r>
    </w:p>
    <w:p w14:paraId="5330BC5D" w14:textId="77777777" w:rsidR="008E2B9A" w:rsidRPr="008E2B9A" w:rsidRDefault="008E2B9A" w:rsidP="008E2B9A">
      <w:pPr>
        <w:rPr>
          <w:b/>
          <w:bCs/>
          <w:sz w:val="22"/>
          <w:szCs w:val="22"/>
        </w:rPr>
      </w:pPr>
      <w:r w:rsidRPr="008E2B9A">
        <w:rPr>
          <w:b/>
          <w:bCs/>
          <w:sz w:val="22"/>
          <w:szCs w:val="22"/>
        </w:rPr>
        <w:t>Why These Apps Are Needed</w:t>
      </w:r>
    </w:p>
    <w:p w14:paraId="0FB72390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Efficiency</w:t>
      </w:r>
      <w:r w:rsidRPr="008E2B9A">
        <w:rPr>
          <w:sz w:val="22"/>
          <w:szCs w:val="22"/>
        </w:rPr>
        <w:t>: Platoon leaders often juggle overwhelming responsibilities with limited time. Apps that streamline admin, logistics, and leadership tasks free up time to focus on soldiers.</w:t>
      </w:r>
    </w:p>
    <w:p w14:paraId="7FDC14BD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Data Utilization</w:t>
      </w:r>
      <w:r w:rsidRPr="008E2B9A">
        <w:rPr>
          <w:sz w:val="22"/>
          <w:szCs w:val="22"/>
        </w:rPr>
        <w:t>: Many Army systems collect data but don't present it in a user-friendly or actionable way.</w:t>
      </w:r>
    </w:p>
    <w:p w14:paraId="3914972A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Morale and Readiness</w:t>
      </w:r>
      <w:r w:rsidRPr="008E2B9A">
        <w:rPr>
          <w:sz w:val="22"/>
          <w:szCs w:val="22"/>
        </w:rPr>
        <w:t>: Tools that help track and improve unit morale and readiness can make a platoon more effective.</w:t>
      </w:r>
    </w:p>
    <w:p w14:paraId="65F7ED83" w14:textId="77777777" w:rsidR="008E2B9A" w:rsidRPr="008E2B9A" w:rsidRDefault="008E2B9A" w:rsidP="008E2B9A">
      <w:pPr>
        <w:numPr>
          <w:ilvl w:val="0"/>
          <w:numId w:val="11"/>
        </w:numPr>
        <w:rPr>
          <w:sz w:val="22"/>
          <w:szCs w:val="22"/>
        </w:rPr>
      </w:pPr>
      <w:r w:rsidRPr="008E2B9A">
        <w:rPr>
          <w:b/>
          <w:bCs/>
          <w:sz w:val="22"/>
          <w:szCs w:val="22"/>
        </w:rPr>
        <w:t>Development</w:t>
      </w:r>
      <w:r w:rsidRPr="008E2B9A">
        <w:rPr>
          <w:sz w:val="22"/>
          <w:szCs w:val="22"/>
        </w:rPr>
        <w:t>: Apps that assist with professional growth help platoon leaders become better officers.</w:t>
      </w:r>
    </w:p>
    <w:p w14:paraId="735FB0D3" w14:textId="77777777" w:rsidR="008E2B9A" w:rsidRPr="008E2B9A" w:rsidRDefault="00974873" w:rsidP="008E2B9A">
      <w:pPr>
        <w:rPr>
          <w:sz w:val="22"/>
          <w:szCs w:val="22"/>
        </w:rPr>
      </w:pPr>
      <w:r>
        <w:rPr>
          <w:sz w:val="22"/>
          <w:szCs w:val="22"/>
        </w:rPr>
        <w:pict w14:anchorId="75C1F7DA">
          <v:rect id="_x0000_i1035" style="width:0;height:1.5pt" o:hralign="center" o:hrstd="t" o:hr="t" fillcolor="#a0a0a0" stroked="f"/>
        </w:pict>
      </w:r>
    </w:p>
    <w:p w14:paraId="22C611E1" w14:textId="7F340D89" w:rsidR="008E2B9A" w:rsidRPr="008E2B9A" w:rsidRDefault="008E2B9A" w:rsidP="008E2B9A">
      <w:pPr>
        <w:rPr>
          <w:sz w:val="22"/>
          <w:szCs w:val="22"/>
        </w:rPr>
      </w:pPr>
      <w:r w:rsidRPr="008E2B9A">
        <w:rPr>
          <w:sz w:val="22"/>
          <w:szCs w:val="22"/>
        </w:rPr>
        <w:lastRenderedPageBreak/>
        <w:t xml:space="preserve">If you're looking to build one of these apps, the </w:t>
      </w:r>
      <w:r w:rsidRPr="008E2B9A">
        <w:rPr>
          <w:b/>
          <w:bCs/>
          <w:sz w:val="22"/>
          <w:szCs w:val="22"/>
        </w:rPr>
        <w:t>Platoon Leader Dashboard</w:t>
      </w:r>
      <w:r w:rsidRPr="008E2B9A">
        <w:rPr>
          <w:sz w:val="22"/>
          <w:szCs w:val="22"/>
        </w:rPr>
        <w:t xml:space="preserve"> or the </w:t>
      </w:r>
      <w:r w:rsidRPr="008E2B9A">
        <w:rPr>
          <w:b/>
          <w:bCs/>
          <w:sz w:val="22"/>
          <w:szCs w:val="22"/>
        </w:rPr>
        <w:t>AI-Powered Task Management Tool</w:t>
      </w:r>
      <w:r w:rsidRPr="008E2B9A">
        <w:rPr>
          <w:sz w:val="22"/>
          <w:szCs w:val="22"/>
        </w:rPr>
        <w:t xml:space="preserve"> would likely have the broadest impact. Let me know which idea you'd like to explore further!</w:t>
      </w:r>
    </w:p>
    <w:p w14:paraId="4FC5A067" w14:textId="59E8ED29" w:rsidR="008E2B9A" w:rsidRPr="008E2B9A" w:rsidRDefault="008E2B9A">
      <w:pPr>
        <w:rPr>
          <w:sz w:val="22"/>
          <w:szCs w:val="22"/>
        </w:rPr>
      </w:pPr>
    </w:p>
    <w:sectPr w:rsidR="008E2B9A" w:rsidRPr="008E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13ED7"/>
    <w:multiLevelType w:val="multilevel"/>
    <w:tmpl w:val="158A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E417A"/>
    <w:multiLevelType w:val="multilevel"/>
    <w:tmpl w:val="411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073DA"/>
    <w:multiLevelType w:val="multilevel"/>
    <w:tmpl w:val="A188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F76CF"/>
    <w:multiLevelType w:val="multilevel"/>
    <w:tmpl w:val="6E4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254DD"/>
    <w:multiLevelType w:val="multilevel"/>
    <w:tmpl w:val="B184A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D169D"/>
    <w:multiLevelType w:val="multilevel"/>
    <w:tmpl w:val="6A7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52A05"/>
    <w:multiLevelType w:val="multilevel"/>
    <w:tmpl w:val="8782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7480"/>
    <w:multiLevelType w:val="multilevel"/>
    <w:tmpl w:val="4DE0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D71B3F"/>
    <w:multiLevelType w:val="multilevel"/>
    <w:tmpl w:val="01E6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D04D82"/>
    <w:multiLevelType w:val="multilevel"/>
    <w:tmpl w:val="6ABA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9476C5"/>
    <w:multiLevelType w:val="multilevel"/>
    <w:tmpl w:val="52A4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5051430">
    <w:abstractNumId w:val="8"/>
  </w:num>
  <w:num w:numId="2" w16cid:durableId="540097716">
    <w:abstractNumId w:val="7"/>
  </w:num>
  <w:num w:numId="3" w16cid:durableId="1036467244">
    <w:abstractNumId w:val="0"/>
  </w:num>
  <w:num w:numId="4" w16cid:durableId="574825931">
    <w:abstractNumId w:val="3"/>
  </w:num>
  <w:num w:numId="5" w16cid:durableId="1023946264">
    <w:abstractNumId w:val="1"/>
  </w:num>
  <w:num w:numId="6" w16cid:durableId="387799741">
    <w:abstractNumId w:val="10"/>
  </w:num>
  <w:num w:numId="7" w16cid:durableId="1929000737">
    <w:abstractNumId w:val="6"/>
  </w:num>
  <w:num w:numId="8" w16cid:durableId="405029617">
    <w:abstractNumId w:val="2"/>
  </w:num>
  <w:num w:numId="9" w16cid:durableId="1372917401">
    <w:abstractNumId w:val="9"/>
  </w:num>
  <w:num w:numId="10" w16cid:durableId="173544506">
    <w:abstractNumId w:val="4"/>
  </w:num>
  <w:num w:numId="11" w16cid:durableId="3257425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9A"/>
    <w:rsid w:val="00023BFE"/>
    <w:rsid w:val="00083310"/>
    <w:rsid w:val="000C19DB"/>
    <w:rsid w:val="000D3806"/>
    <w:rsid w:val="000E644D"/>
    <w:rsid w:val="001067E3"/>
    <w:rsid w:val="00142520"/>
    <w:rsid w:val="00165E9B"/>
    <w:rsid w:val="0018308C"/>
    <w:rsid w:val="002001B7"/>
    <w:rsid w:val="0020590A"/>
    <w:rsid w:val="0026110A"/>
    <w:rsid w:val="00265CBD"/>
    <w:rsid w:val="00287175"/>
    <w:rsid w:val="002C0B0F"/>
    <w:rsid w:val="002F401D"/>
    <w:rsid w:val="002F4345"/>
    <w:rsid w:val="003C2ECB"/>
    <w:rsid w:val="0044069A"/>
    <w:rsid w:val="00477486"/>
    <w:rsid w:val="00485641"/>
    <w:rsid w:val="004A149E"/>
    <w:rsid w:val="004C4601"/>
    <w:rsid w:val="005125C4"/>
    <w:rsid w:val="005368C9"/>
    <w:rsid w:val="005968CE"/>
    <w:rsid w:val="005972FA"/>
    <w:rsid w:val="006370FB"/>
    <w:rsid w:val="00644B47"/>
    <w:rsid w:val="0066505C"/>
    <w:rsid w:val="006D1DE0"/>
    <w:rsid w:val="006D517D"/>
    <w:rsid w:val="006D714B"/>
    <w:rsid w:val="006F44EC"/>
    <w:rsid w:val="006F6508"/>
    <w:rsid w:val="00701426"/>
    <w:rsid w:val="00706EF3"/>
    <w:rsid w:val="00713D2E"/>
    <w:rsid w:val="00730E50"/>
    <w:rsid w:val="0074569F"/>
    <w:rsid w:val="00760371"/>
    <w:rsid w:val="007C066C"/>
    <w:rsid w:val="00811068"/>
    <w:rsid w:val="008E2B9A"/>
    <w:rsid w:val="00954EE2"/>
    <w:rsid w:val="00974873"/>
    <w:rsid w:val="009A7F99"/>
    <w:rsid w:val="00AA5090"/>
    <w:rsid w:val="00B21667"/>
    <w:rsid w:val="00B633B4"/>
    <w:rsid w:val="00BC0251"/>
    <w:rsid w:val="00C24264"/>
    <w:rsid w:val="00C44593"/>
    <w:rsid w:val="00C95D87"/>
    <w:rsid w:val="00CB1021"/>
    <w:rsid w:val="00CE1980"/>
    <w:rsid w:val="00D037D9"/>
    <w:rsid w:val="00D04C3B"/>
    <w:rsid w:val="00D24A58"/>
    <w:rsid w:val="00D6353E"/>
    <w:rsid w:val="00D77FA0"/>
    <w:rsid w:val="00D96CF4"/>
    <w:rsid w:val="00E1548A"/>
    <w:rsid w:val="00E80ABE"/>
    <w:rsid w:val="00ED6AC8"/>
    <w:rsid w:val="00EF2824"/>
    <w:rsid w:val="00F35705"/>
    <w:rsid w:val="00F748D0"/>
    <w:rsid w:val="00FF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5F058577"/>
  <w15:chartTrackingRefBased/>
  <w15:docId w15:val="{A0C63D0E-6AD4-404C-8495-7E2363EF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B9A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023B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80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9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1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5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38</cp:revision>
  <dcterms:created xsi:type="dcterms:W3CDTF">2025-01-07T22:09:00Z</dcterms:created>
  <dcterms:modified xsi:type="dcterms:W3CDTF">2025-01-20T13:06:00Z</dcterms:modified>
</cp:coreProperties>
</file>
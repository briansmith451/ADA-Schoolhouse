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5D4F9132" w14:textId="561903A5" w:rsidR="00573EBB" w:rsidRDefault="00573EB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573EBB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2F401D"/>
    <w:rsid w:val="00573EBB"/>
    <w:rsid w:val="006370FB"/>
    <w:rsid w:val="0066505C"/>
    <w:rsid w:val="0074569F"/>
    <w:rsid w:val="00896632"/>
    <w:rsid w:val="008E2B9A"/>
    <w:rsid w:val="00C44593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8</cp:revision>
  <dcterms:created xsi:type="dcterms:W3CDTF">2025-01-07T22:09:00Z</dcterms:created>
  <dcterms:modified xsi:type="dcterms:W3CDTF">2025-01-17T11:32:00Z</dcterms:modified>
</cp:coreProperties>
</file>
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5A7798C5" w14:textId="4FFAC35D" w:rsidR="0029171E" w:rsidRDefault="0029171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First </w:t>
      </w:r>
      <w:commentRangeStart w:id="0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test</w:t>
      </w:r>
      <w:commentRangeEnd w:id="0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0"/>
      </w:r>
      <w:r w:rsidR="00175F60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26179252" w14:textId="5AE3BF73" w:rsidR="00F3639E" w:rsidRDefault="00F3639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 change</w:t>
      </w:r>
    </w:p>
    <w:p w14:paraId="4DAA1590" w14:textId="58C762A8" w:rsidR="00CD21DF" w:rsidRDefault="00CD21DF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  <w:r w:rsidR="001235C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and another</w:t>
      </w:r>
    </w:p>
    <w:p w14:paraId="335FE687" w14:textId="3E846CA8" w:rsidR="00710DA3" w:rsidRDefault="00710DA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My change and </w:t>
      </w:r>
      <w:commentRangeStart w:id="1"/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comment</w:t>
      </w:r>
      <w:commentRangeEnd w:id="1"/>
      <w:r>
        <w:rPr>
          <w:rStyle w:val="CommentReference"/>
          <w:rFonts w:ascii="Cambria" w:eastAsia="MS Mincho" w:hAnsi="Cambria" w:cs="Arial"/>
          <w:kern w:val="0"/>
          <w14:ligatures w14:val="none"/>
        </w:rPr>
        <w:commentReference w:id="1"/>
      </w:r>
    </w:p>
    <w:p w14:paraId="36721A2B" w14:textId="42EB0FF4" w:rsidR="00FF5465" w:rsidRDefault="00FF546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 new change</w:t>
      </w:r>
    </w:p>
    <w:p w14:paraId="65300AB0" w14:textId="7FC5447B" w:rsidR="006B02F6" w:rsidRDefault="00A85FE3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6B02F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08706EC7" w14:textId="0231CB55" w:rsidR="00A85FE3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</w:t>
      </w:r>
      <w:r w:rsidR="00A85FE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nother</w:t>
      </w:r>
    </w:p>
    <w:p w14:paraId="4EC213AC" w14:textId="1D45DFC6" w:rsidR="00EB6E27" w:rsidRDefault="00EB6E2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And another</w:t>
      </w:r>
    </w:p>
    <w:p w14:paraId="0AC757D6" w14:textId="0F57C700" w:rsidR="00631013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</w:t>
      </w:r>
      <w:r w:rsidR="00631013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est</w:t>
      </w:r>
    </w:p>
    <w:p w14:paraId="503FF414" w14:textId="44490231" w:rsidR="00E665C5" w:rsidRDefault="00E665C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19!!!!!!!!!!!</w:t>
      </w:r>
    </w:p>
    <w:p w14:paraId="5F090440" w14:textId="11F1A94F" w:rsidR="00792188" w:rsidRDefault="00792188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20 downstairs</w:t>
      </w:r>
    </w:p>
    <w:p w14:paraId="7ADF394C" w14:textId="5C7086BF" w:rsidR="00C70390" w:rsidRDefault="00C70390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21 downstairs</w:t>
      </w:r>
    </w:p>
    <w:p w14:paraId="0A71FED7" w14:textId="43FBA4FC" w:rsidR="00685625" w:rsidRDefault="00685625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22 downstairs</w:t>
      </w:r>
      <w:r w:rsidR="00ED159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32724033" w14:textId="7CA8E9FD" w:rsidR="00BA5949" w:rsidRDefault="00BA5949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23 downstairs</w:t>
      </w:r>
    </w:p>
    <w:p w14:paraId="1147BF49" w14:textId="09F86207" w:rsidR="00CD21DF" w:rsidRDefault="00125EE8" w:rsidP="00F41D88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24 downstairs</w:t>
      </w:r>
      <w:r w:rsidR="00725735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!!!</w:t>
      </w:r>
    </w:p>
    <w:p w14:paraId="4B390B82" w14:textId="34D08AC6" w:rsidR="00F41D88" w:rsidRPr="00F41D88" w:rsidRDefault="00F41D88" w:rsidP="00F41D88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25!</w:t>
      </w:r>
    </w:p>
    <w:p w14:paraId="3EB1A524" w14:textId="39EE97F1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lastRenderedPageBreak/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4T06:57:00Z" w:initials="BS">
    <w:p w14:paraId="139BD84B" w14:textId="77777777" w:rsidR="0029171E" w:rsidRDefault="0029171E" w:rsidP="0029171E">
      <w:pPr>
        <w:pStyle w:val="CommentText"/>
      </w:pPr>
      <w:r>
        <w:rPr>
          <w:rStyle w:val="CommentReference"/>
        </w:rPr>
        <w:annotationRef/>
      </w:r>
      <w:r>
        <w:t>First test</w:t>
      </w:r>
    </w:p>
  </w:comment>
  <w:comment w:id="1" w:author="Erik Smith" w:date="2025-01-14T07:21:00Z" w:initials="ES">
    <w:p w14:paraId="794941D1" w14:textId="77777777" w:rsidR="00710DA3" w:rsidRDefault="00710DA3" w:rsidP="00710DA3">
      <w:pPr>
        <w:pStyle w:val="CommentText"/>
      </w:pPr>
      <w:r>
        <w:rPr>
          <w:rStyle w:val="CommentReference"/>
        </w:rPr>
        <w:annotationRef/>
      </w:r>
      <w:r>
        <w:t>My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39BD84B" w15:done="0"/>
  <w15:commentEx w15:paraId="794941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06BB743" w16cex:dateUtc="2025-01-14T11:57:00Z"/>
  <w16cex:commentExtensible w16cex:durableId="5C4E93CA" w16cex:dateUtc="2025-01-14T12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39BD84B" w16cid:durableId="006BB743"/>
  <w16cid:commentId w16cid:paraId="794941D1" w16cid:durableId="5C4E93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  <w15:person w15:author="Erik Smith">
    <w15:presenceInfo w15:providerId="Windows Live" w15:userId="e193bda16bad40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362D1"/>
    <w:rsid w:val="00086827"/>
    <w:rsid w:val="001235C5"/>
    <w:rsid w:val="00125EE8"/>
    <w:rsid w:val="00175F60"/>
    <w:rsid w:val="002435A2"/>
    <w:rsid w:val="0029171E"/>
    <w:rsid w:val="002A4BE2"/>
    <w:rsid w:val="002B5A4A"/>
    <w:rsid w:val="002C6984"/>
    <w:rsid w:val="003431ED"/>
    <w:rsid w:val="0038523E"/>
    <w:rsid w:val="00463EA7"/>
    <w:rsid w:val="004947E8"/>
    <w:rsid w:val="004A19E4"/>
    <w:rsid w:val="004D24BE"/>
    <w:rsid w:val="004D5AD8"/>
    <w:rsid w:val="005359DD"/>
    <w:rsid w:val="00556C1C"/>
    <w:rsid w:val="005923AA"/>
    <w:rsid w:val="005F5673"/>
    <w:rsid w:val="00615462"/>
    <w:rsid w:val="00631013"/>
    <w:rsid w:val="00631FD5"/>
    <w:rsid w:val="00641CF7"/>
    <w:rsid w:val="0066408B"/>
    <w:rsid w:val="00664D0C"/>
    <w:rsid w:val="00670CEC"/>
    <w:rsid w:val="00685625"/>
    <w:rsid w:val="006B02F6"/>
    <w:rsid w:val="00710DA3"/>
    <w:rsid w:val="00713549"/>
    <w:rsid w:val="00716CDA"/>
    <w:rsid w:val="00725735"/>
    <w:rsid w:val="00757B9E"/>
    <w:rsid w:val="00792188"/>
    <w:rsid w:val="00823361"/>
    <w:rsid w:val="00873F2C"/>
    <w:rsid w:val="008E0207"/>
    <w:rsid w:val="008F445A"/>
    <w:rsid w:val="009140F9"/>
    <w:rsid w:val="0099487C"/>
    <w:rsid w:val="009A30E6"/>
    <w:rsid w:val="009A4AC6"/>
    <w:rsid w:val="00A04FB4"/>
    <w:rsid w:val="00A42E26"/>
    <w:rsid w:val="00A85FE3"/>
    <w:rsid w:val="00AF22C5"/>
    <w:rsid w:val="00B7734E"/>
    <w:rsid w:val="00B80303"/>
    <w:rsid w:val="00B916C7"/>
    <w:rsid w:val="00B92DD3"/>
    <w:rsid w:val="00BA5949"/>
    <w:rsid w:val="00BB06F7"/>
    <w:rsid w:val="00BB72BA"/>
    <w:rsid w:val="00C55F76"/>
    <w:rsid w:val="00C65652"/>
    <w:rsid w:val="00C70390"/>
    <w:rsid w:val="00CD21DF"/>
    <w:rsid w:val="00CE2117"/>
    <w:rsid w:val="00CE2837"/>
    <w:rsid w:val="00CE414D"/>
    <w:rsid w:val="00D05F58"/>
    <w:rsid w:val="00D768D7"/>
    <w:rsid w:val="00DC0F23"/>
    <w:rsid w:val="00E0001E"/>
    <w:rsid w:val="00E071D7"/>
    <w:rsid w:val="00E665C5"/>
    <w:rsid w:val="00E7779C"/>
    <w:rsid w:val="00E803D5"/>
    <w:rsid w:val="00EB6E27"/>
    <w:rsid w:val="00ED1595"/>
    <w:rsid w:val="00F3639E"/>
    <w:rsid w:val="00F41D88"/>
    <w:rsid w:val="00F5159C"/>
    <w:rsid w:val="00F82524"/>
    <w:rsid w:val="00FD79AB"/>
    <w:rsid w:val="00FF5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71E"/>
    <w:pPr>
      <w:spacing w:after="160"/>
    </w:pPr>
    <w:rPr>
      <w:rFonts w:asciiTheme="minorHAnsi" w:eastAsiaTheme="minorHAnsi" w:hAnsiTheme="minorHAnsi" w:cstheme="minorBidi"/>
      <w:b/>
      <w:bCs/>
      <w:kern w:val="2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71E"/>
    <w:rPr>
      <w:rFonts w:ascii="Cambria" w:eastAsia="MS Mincho" w:hAnsi="Cambria" w:cs="Arial"/>
      <w:b/>
      <w:bCs/>
      <w:kern w:val="0"/>
      <w:sz w:val="20"/>
      <w:szCs w:val="20"/>
      <w14:ligatures w14:val="none"/>
    </w:rPr>
  </w:style>
  <w:style w:type="paragraph" w:styleId="Revision">
    <w:name w:val="Revision"/>
    <w:hidden/>
    <w:uiPriority w:val="99"/>
    <w:semiHidden/>
    <w:rsid w:val="007257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994</Words>
  <Characters>5671</Characters>
  <Application>Microsoft Office Word</Application>
  <DocSecurity>0</DocSecurity>
  <Lines>47</Lines>
  <Paragraphs>13</Paragraphs>
  <ScaleCrop>false</ScaleCrop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14</cp:revision>
  <dcterms:created xsi:type="dcterms:W3CDTF">2025-01-15T01:28:00Z</dcterms:created>
  <dcterms:modified xsi:type="dcterms:W3CDTF">2025-01-15T11:25:00Z</dcterms:modified>
</cp:coreProperties>
</file>